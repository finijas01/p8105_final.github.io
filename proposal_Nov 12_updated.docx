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rPr>
      </w:pPr>
      <w:r>
        <w:rPr>
          <w:rFonts w:ascii="Times New Roman" w:hAnsi="Times New Roman" w:cs="Times New Roman"/>
        </w:rPr>
        <w:t>Final Project: Proposal</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group members (names and UNIs)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Han Bao (hb2699)</w:t>
      </w:r>
    </w:p>
    <w:p>
      <w:pPr>
        <w:jc w:val="both"/>
        <w:rPr>
          <w:rFonts w:ascii="Times New Roman" w:hAnsi="Times New Roman" w:cs="Times New Roman"/>
        </w:rPr>
      </w:pPr>
      <w:r>
        <w:rPr>
          <w:rFonts w:ascii="Times New Roman" w:hAnsi="Times New Roman" w:cs="Times New Roman"/>
        </w:rPr>
        <w:t>Jasmine Niu (jn2855)</w:t>
      </w:r>
    </w:p>
    <w:p>
      <w:pPr>
        <w:jc w:val="both"/>
        <w:rPr>
          <w:rFonts w:ascii="Times New Roman" w:hAnsi="Times New Roman" w:cs="Times New Roman"/>
        </w:rPr>
      </w:pPr>
      <w:r>
        <w:rPr>
          <w:rFonts w:ascii="Times New Roman" w:hAnsi="Times New Roman" w:cs="Times New Roman"/>
        </w:rPr>
        <w:t>Qing Zhou (qz2266)</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tentative project title</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NYC Childcare Center Inspections</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motivation for this project</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High-quality childcare is important for children safety and health. In our homework, we did some data visualization with the NYC restaurant inspection dataset. We find this very inspiring and the idea of analyzing child care center inspections’ data came to our mind. A violation in a health care center would be, to some extent, more serious than violation in the restaurant and we would consider our project as a meaningful and realistic topic. We aim to find out some possible variables that would influence the rate of violation in child care centers in NYC.</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intended final products</w:t>
      </w:r>
    </w:p>
    <w:p>
      <w:pPr>
        <w:jc w:val="both"/>
        <w:rPr>
          <w:rFonts w:ascii="Times New Roman" w:hAnsi="Times New Roman" w:cs="Times New Roman"/>
        </w:rPr>
      </w:pPr>
    </w:p>
    <w:p>
      <w:pPr>
        <w:pStyle w:val="5"/>
        <w:numPr>
          <w:ilvl w:val="0"/>
          <w:numId w:val="2"/>
        </w:numPr>
        <w:ind w:leftChars="0"/>
        <w:jc w:val="both"/>
        <w:rPr>
          <w:rFonts w:ascii="Times New Roman" w:hAnsi="Times New Roman" w:cs="Times New Roman"/>
        </w:rPr>
      </w:pPr>
      <w:r>
        <w:rPr>
          <w:rFonts w:ascii="Times New Roman" w:hAnsi="Times New Roman" w:cs="Times New Roman"/>
        </w:rPr>
        <w:t>Interactive maps and dashboard (See “Visualization”)</w:t>
      </w:r>
    </w:p>
    <w:p>
      <w:pPr>
        <w:pStyle w:val="5"/>
        <w:numPr>
          <w:ilvl w:val="0"/>
          <w:numId w:val="2"/>
        </w:numPr>
        <w:ind w:leftChars="0"/>
        <w:jc w:val="both"/>
        <w:rPr>
          <w:rFonts w:ascii="Times New Roman" w:hAnsi="Times New Roman" w:cs="Times New Roman"/>
        </w:rPr>
      </w:pPr>
      <w:r>
        <w:rPr>
          <w:rFonts w:ascii="Times New Roman" w:hAnsi="Times New Roman" w:cs="Times New Roman"/>
        </w:rPr>
        <w:t>A report that fits a linear regression model and summarizes exploratory analysis results with corresponding plots.</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anticipated data sources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Our research focuses on the DOHMH Childcare Center Inspections dataset and other related datasets, aiming to investigate and visualize the overall trends for key outcomes including childcare violation rate percent, public health hazardous violation rate, critical violation rate, etc. across NYC five boroughs over time. </w:t>
      </w:r>
    </w:p>
    <w:p>
      <w:pPr>
        <w:ind w:firstLine="480"/>
        <w:jc w:val="both"/>
        <w:rPr>
          <w:rFonts w:ascii="Times New Roman" w:hAnsi="Times New Roman" w:cs="Times New Roman"/>
        </w:rPr>
      </w:pPr>
      <w:r>
        <w:rPr>
          <w:rFonts w:ascii="Times New Roman" w:hAnsi="Times New Roman" w:cs="Times New Roman"/>
        </w:rPr>
        <w:t>The DOHMH Childcare Center Inspections dataset comes from the NYC Open Data (https://opendata.cityofnewyork.us/). It describes the results of DOHMH’s inspection on child care centers in NYC and any associated violations at active, city-regulated, center-based child care programs and summer camps over the past 3 years.</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planned analyses / visualizations / coding challenges</w:t>
      </w:r>
    </w:p>
    <w:p>
      <w:pPr>
        <w:pStyle w:val="5"/>
        <w:numPr>
          <w:ilvl w:val="0"/>
          <w:numId w:val="3"/>
        </w:numPr>
        <w:ind w:leftChars="0"/>
        <w:jc w:val="both"/>
        <w:rPr>
          <w:rFonts w:ascii="Times New Roman" w:hAnsi="Times New Roman" w:cs="Times New Roman"/>
        </w:rPr>
      </w:pPr>
      <w:r>
        <w:rPr>
          <w:rFonts w:ascii="Times New Roman" w:hAnsi="Times New Roman" w:cs="Times New Roman"/>
        </w:rPr>
        <w:t xml:space="preserve">Planned analyses: </w:t>
      </w:r>
    </w:p>
    <w:p>
      <w:pPr>
        <w:pStyle w:val="5"/>
        <w:ind w:firstLine="480"/>
        <w:jc w:val="both"/>
        <w:rPr>
          <w:rFonts w:ascii="Times New Roman" w:hAnsi="Times New Roman" w:cs="Times New Roman"/>
        </w:rPr>
      </w:pPr>
      <w:r>
        <w:rPr>
          <w:rFonts w:ascii="Times New Roman" w:hAnsi="Times New Roman" w:cs="Times New Roman"/>
        </w:rPr>
        <w:t xml:space="preserve">Prior to data analysis, we will search for information such as yearly city budget on childcare and health care challenges in 2019-2022 and review relevant literature. Firstly, we will </w:t>
      </w:r>
      <w:del w:id="0" w:author="user" w:date="2022-11-12T11:10:19Z">
        <w:r>
          <w:rPr>
            <w:rFonts w:ascii="Times New Roman" w:hAnsi="Times New Roman" w:cs="Times New Roman"/>
          </w:rPr>
          <w:delText>establish regression models to</w:delText>
        </w:r>
      </w:del>
      <w:r>
        <w:rPr>
          <w:rFonts w:ascii="Times New Roman" w:hAnsi="Times New Roman" w:cs="Times New Roman"/>
        </w:rPr>
        <w:t xml:space="preserve"> explore the </w:t>
      </w:r>
      <w:del w:id="1" w:author="user" w:date="2022-11-12T11:10:37Z">
        <w:r>
          <w:rPr>
            <w:rFonts w:hint="default" w:ascii="Times New Roman" w:hAnsi="Times New Roman" w:cs="Times New Roman"/>
            <w:lang w:val="en-US"/>
          </w:rPr>
          <w:delText>association</w:delText>
        </w:r>
      </w:del>
      <w:ins w:id="2" w:author="user" w:date="2022-11-12T11:10:37Z">
        <w:r>
          <w:rPr>
            <w:rFonts w:hint="default" w:ascii="Times New Roman" w:hAnsi="Times New Roman" w:cs="Times New Roman"/>
            <w:lang w:val="en-US"/>
          </w:rPr>
          <w:t>pos</w:t>
        </w:r>
      </w:ins>
      <w:ins w:id="3" w:author="user" w:date="2022-11-12T11:10:38Z">
        <w:r>
          <w:rPr>
            <w:rFonts w:hint="default" w:ascii="Times New Roman" w:hAnsi="Times New Roman" w:cs="Times New Roman"/>
            <w:lang w:val="en-US"/>
          </w:rPr>
          <w:t>sible</w:t>
        </w:r>
      </w:ins>
      <w:ins w:id="4" w:author="user" w:date="2022-11-12T11:10:39Z">
        <w:r>
          <w:rPr>
            <w:rFonts w:hint="default" w:ascii="Times New Roman" w:hAnsi="Times New Roman" w:cs="Times New Roman"/>
            <w:lang w:val="en-US"/>
          </w:rPr>
          <w:t xml:space="preserve"> </w:t>
        </w:r>
      </w:ins>
      <w:ins w:id="5" w:author="user" w:date="2022-11-12T11:10:40Z">
        <w:r>
          <w:rPr>
            <w:rFonts w:hint="default" w:ascii="Times New Roman" w:hAnsi="Times New Roman" w:cs="Times New Roman"/>
            <w:lang w:val="en-US"/>
          </w:rPr>
          <w:t>rela</w:t>
        </w:r>
      </w:ins>
      <w:ins w:id="6" w:author="user" w:date="2022-11-12T11:10:41Z">
        <w:r>
          <w:rPr>
            <w:rFonts w:hint="default" w:ascii="Times New Roman" w:hAnsi="Times New Roman" w:cs="Times New Roman"/>
            <w:lang w:val="en-US"/>
          </w:rPr>
          <w:t>tionshi</w:t>
        </w:r>
      </w:ins>
      <w:ins w:id="7" w:author="user" w:date="2022-11-12T11:10:42Z">
        <w:r>
          <w:rPr>
            <w:rFonts w:hint="default" w:ascii="Times New Roman" w:hAnsi="Times New Roman" w:cs="Times New Roman"/>
            <w:lang w:val="en-US"/>
          </w:rPr>
          <w:t>p</w:t>
        </w:r>
      </w:ins>
      <w:r>
        <w:rPr>
          <w:rFonts w:ascii="Times New Roman" w:hAnsi="Times New Roman" w:cs="Times New Roman"/>
        </w:rPr>
        <w:t xml:space="preserve"> between the outcomes and the potential predictors, such as major demographic variables, total educational workers, program type, average annual income per capita, as well as government funding in specific districts where the childcare centers are located.</w:t>
      </w:r>
    </w:p>
    <w:p>
      <w:pPr>
        <w:pStyle w:val="5"/>
        <w:ind w:firstLine="480"/>
        <w:jc w:val="both"/>
        <w:rPr>
          <w:ins w:id="8" w:author="user" w:date="2022-11-12T11:11:09Z"/>
          <w:rFonts w:hint="default" w:ascii="Times New Roman" w:hAnsi="Times New Roman" w:cs="Times New Roman"/>
          <w:lang w:val="en-US"/>
        </w:rPr>
      </w:pPr>
      <w:ins w:id="9" w:author="user" w:date="2022-11-12T11:11:07Z">
        <w:r>
          <w:rPr>
            <w:rFonts w:hint="default" w:ascii="Times New Roman" w:hAnsi="Times New Roman" w:cs="Times New Roman"/>
            <w:lang w:val="en-US"/>
          </w:rPr>
          <w:t>V</w:t>
        </w:r>
      </w:ins>
    </w:p>
    <w:p>
      <w:pPr>
        <w:pStyle w:val="5"/>
        <w:ind w:firstLine="480"/>
        <w:jc w:val="both"/>
        <w:rPr>
          <w:rFonts w:ascii="Times New Roman" w:hAnsi="Times New Roman" w:cs="Times New Roman"/>
        </w:rPr>
      </w:pPr>
      <w:del w:id="10" w:author="user" w:date="2022-11-12T11:11:05Z">
        <w:r>
          <w:rPr>
            <w:rFonts w:ascii="Times New Roman" w:hAnsi="Times New Roman" w:cs="Times New Roman"/>
          </w:rPr>
          <w:delText>Moreover, we will perform v</w:delText>
        </w:r>
      </w:del>
      <w:ins w:id="11" w:author="user" w:date="2022-11-12T11:11:12Z">
        <w:r>
          <w:rPr>
            <w:rFonts w:hint="default" w:ascii="Times New Roman" w:hAnsi="Times New Roman" w:cs="Times New Roman"/>
            <w:lang w:val="en-US"/>
          </w:rPr>
          <w:t>V</w:t>
        </w:r>
      </w:ins>
      <w:r>
        <w:rPr>
          <w:rFonts w:ascii="Times New Roman" w:hAnsi="Times New Roman" w:cs="Times New Roman"/>
        </w:rPr>
        <w:t>isualization</w:t>
      </w:r>
      <w:ins w:id="12" w:author="user" w:date="2022-11-12T11:11:17Z">
        <w:r>
          <w:rPr>
            <w:rFonts w:hint="default" w:ascii="Times New Roman" w:hAnsi="Times New Roman" w:cs="Times New Roman"/>
            <w:lang w:val="en-US"/>
          </w:rPr>
          <w:t xml:space="preserve"> wil</w:t>
        </w:r>
      </w:ins>
      <w:ins w:id="13" w:author="user" w:date="2022-11-12T11:11:18Z">
        <w:r>
          <w:rPr>
            <w:rFonts w:hint="default" w:ascii="Times New Roman" w:hAnsi="Times New Roman" w:cs="Times New Roman"/>
            <w:lang w:val="en-US"/>
          </w:rPr>
          <w:t>l b</w:t>
        </w:r>
      </w:ins>
      <w:ins w:id="14" w:author="user" w:date="2022-11-12T11:11:19Z">
        <w:r>
          <w:rPr>
            <w:rFonts w:hint="default" w:ascii="Times New Roman" w:hAnsi="Times New Roman" w:cs="Times New Roman"/>
            <w:lang w:val="en-US"/>
          </w:rPr>
          <w:t xml:space="preserve">e </w:t>
        </w:r>
      </w:ins>
      <w:ins w:id="15" w:author="user" w:date="2022-11-12T11:11:20Z">
        <w:r>
          <w:rPr>
            <w:rFonts w:hint="default" w:ascii="Times New Roman" w:hAnsi="Times New Roman" w:cs="Times New Roman"/>
            <w:lang w:val="en-US"/>
          </w:rPr>
          <w:t>per</w:t>
        </w:r>
      </w:ins>
      <w:ins w:id="16" w:author="user" w:date="2022-11-12T11:11:21Z">
        <w:r>
          <w:rPr>
            <w:rFonts w:hint="default" w:ascii="Times New Roman" w:hAnsi="Times New Roman" w:cs="Times New Roman"/>
            <w:lang w:val="en-US"/>
          </w:rPr>
          <w:t>fo</w:t>
        </w:r>
      </w:ins>
      <w:ins w:id="17" w:author="user" w:date="2022-11-12T11:11:22Z">
        <w:r>
          <w:rPr>
            <w:rFonts w:hint="default" w:ascii="Times New Roman" w:hAnsi="Times New Roman" w:cs="Times New Roman"/>
            <w:lang w:val="en-US"/>
          </w:rPr>
          <w:t>rmed</w:t>
        </w:r>
      </w:ins>
      <w:ins w:id="18" w:author="user" w:date="2022-11-12T11:11:24Z">
        <w:r>
          <w:rPr>
            <w:rFonts w:hint="default" w:ascii="Times New Roman" w:hAnsi="Times New Roman" w:cs="Times New Roman"/>
            <w:lang w:val="en-US"/>
          </w:rPr>
          <w:t xml:space="preserve"> </w:t>
        </w:r>
      </w:ins>
      <w:r>
        <w:rPr>
          <w:rFonts w:ascii="Times New Roman" w:hAnsi="Times New Roman" w:cs="Times New Roman"/>
        </w:rPr>
        <w:t xml:space="preserve"> to see if there are differences in key outcomes among different categories or levels of these predictor candidates, followed by t-test or ANOVA to check if the differences are significant. Chi-squared tests will also be employed if necessary for the initial testing of the independence or association between outcomes and predictors. </w:t>
      </w:r>
      <w:ins w:id="19" w:author="user" w:date="2022-11-12T11:11:47Z">
        <w:r>
          <w:rPr>
            <w:rFonts w:hint="default" w:ascii="Times New Roman" w:hAnsi="Times New Roman" w:cs="Times New Roman"/>
            <w:lang w:val="en-US"/>
          </w:rPr>
          <w:t>Ne</w:t>
        </w:r>
      </w:ins>
      <w:ins w:id="20" w:author="user" w:date="2022-11-12T11:11:48Z">
        <w:r>
          <w:rPr>
            <w:rFonts w:hint="default" w:ascii="Times New Roman" w:hAnsi="Times New Roman" w:cs="Times New Roman"/>
            <w:lang w:val="en-US"/>
          </w:rPr>
          <w:t>xt</w:t>
        </w:r>
      </w:ins>
      <w:del w:id="21" w:author="user" w:date="2022-11-12T11:11:46Z">
        <w:r>
          <w:rPr>
            <w:rFonts w:ascii="Times New Roman" w:hAnsi="Times New Roman" w:cs="Times New Roman"/>
          </w:rPr>
          <w:delText>Last</w:delText>
        </w:r>
      </w:del>
      <w:r>
        <w:rPr>
          <w:rFonts w:ascii="Times New Roman" w:hAnsi="Times New Roman" w:cs="Times New Roman"/>
        </w:rPr>
        <w:t xml:space="preserve">, linear or ordinal regression models will be </w:t>
      </w:r>
      <w:ins w:id="22" w:author="user" w:date="2022-11-12T11:11:58Z">
        <w:r>
          <w:rPr>
            <w:rFonts w:hint="default" w:ascii="Times New Roman" w:hAnsi="Times New Roman" w:cs="Times New Roman"/>
            <w:lang w:val="en-US"/>
          </w:rPr>
          <w:t>est</w:t>
        </w:r>
      </w:ins>
      <w:ins w:id="23" w:author="user" w:date="2022-11-12T11:11:59Z">
        <w:r>
          <w:rPr>
            <w:rFonts w:hint="default" w:ascii="Times New Roman" w:hAnsi="Times New Roman" w:cs="Times New Roman"/>
            <w:lang w:val="en-US"/>
          </w:rPr>
          <w:t>a</w:t>
        </w:r>
      </w:ins>
      <w:ins w:id="24" w:author="user" w:date="2022-11-12T11:12:00Z">
        <w:r>
          <w:rPr>
            <w:rFonts w:hint="default" w:ascii="Times New Roman" w:hAnsi="Times New Roman" w:cs="Times New Roman"/>
            <w:lang w:val="en-US"/>
          </w:rPr>
          <w:t>blished</w:t>
        </w:r>
      </w:ins>
      <w:del w:id="25" w:author="user" w:date="2022-11-12T11:11:57Z">
        <w:bookmarkStart w:id="0" w:name="_GoBack"/>
        <w:bookmarkEnd w:id="0"/>
        <w:r>
          <w:rPr>
            <w:rFonts w:ascii="Times New Roman" w:hAnsi="Times New Roman" w:cs="Times New Roman"/>
          </w:rPr>
          <w:delText>bui</w:delText>
        </w:r>
      </w:del>
      <w:del w:id="26" w:author="user" w:date="2022-11-12T11:11:56Z">
        <w:r>
          <w:rPr>
            <w:rFonts w:ascii="Times New Roman" w:hAnsi="Times New Roman" w:cs="Times New Roman"/>
          </w:rPr>
          <w:delText>lt</w:delText>
        </w:r>
      </w:del>
      <w:r>
        <w:rPr>
          <w:rFonts w:ascii="Times New Roman" w:hAnsi="Times New Roman" w:cs="Times New Roman"/>
        </w:rPr>
        <w:t xml:space="preserve"> to confirm or refute our hypotheses.</w:t>
      </w:r>
    </w:p>
    <w:p>
      <w:pPr>
        <w:pStyle w:val="5"/>
        <w:ind w:leftChars="0" w:firstLine="480"/>
        <w:jc w:val="both"/>
        <w:rPr>
          <w:rFonts w:ascii="Times New Roman" w:hAnsi="Times New Roman" w:cs="Times New Roman"/>
        </w:rPr>
      </w:pPr>
      <w:r>
        <w:rPr>
          <w:rFonts w:ascii="Times New Roman" w:hAnsi="Times New Roman" w:cs="Times New Roman"/>
        </w:rPr>
        <w:t>We expect to have analyses on critical violation rate influenced by variables such as maximum capacity, different boroughs, numbers of educational workers, maximum capacity of program, and age range of the program. We’ll choose variables whichever we find statistically significant for the model.</w:t>
      </w:r>
    </w:p>
    <w:p>
      <w:pPr>
        <w:pStyle w:val="5"/>
        <w:numPr>
          <w:ilvl w:val="0"/>
          <w:numId w:val="3"/>
        </w:numPr>
        <w:ind w:leftChars="0"/>
        <w:jc w:val="both"/>
        <w:rPr>
          <w:rFonts w:ascii="Times New Roman" w:hAnsi="Times New Roman" w:cs="Times New Roman"/>
        </w:rPr>
      </w:pPr>
      <w:r>
        <w:rPr>
          <w:rFonts w:ascii="Times New Roman" w:hAnsi="Times New Roman" w:cs="Times New Roman"/>
        </w:rPr>
        <w:t>Visualizations:</w:t>
      </w:r>
    </w:p>
    <w:p>
      <w:pPr>
        <w:pStyle w:val="5"/>
        <w:numPr>
          <w:ilvl w:val="0"/>
          <w:numId w:val="4"/>
        </w:numPr>
        <w:ind w:leftChars="0"/>
        <w:jc w:val="both"/>
        <w:rPr>
          <w:rFonts w:ascii="Times New Roman" w:hAnsi="Times New Roman" w:cs="Times New Roman"/>
        </w:rPr>
      </w:pPr>
      <w:r>
        <w:rPr>
          <w:rFonts w:ascii="Times New Roman" w:hAnsi="Times New Roman" w:cs="Times New Roman"/>
        </w:rPr>
        <w:t>Interactive maps that include the following information: average critical violation rate by boroughs in the past 3 years (2019-2022), distribution of childcare centers by violation categories</w:t>
      </w:r>
    </w:p>
    <w:p>
      <w:pPr>
        <w:pStyle w:val="5"/>
        <w:numPr>
          <w:ilvl w:val="0"/>
          <w:numId w:val="4"/>
        </w:numPr>
        <w:ind w:leftChars="0"/>
        <w:jc w:val="both"/>
        <w:rPr>
          <w:rFonts w:ascii="Times New Roman" w:hAnsi="Times New Roman" w:cs="Times New Roman"/>
        </w:rPr>
      </w:pPr>
      <w:r>
        <w:rPr>
          <w:rFonts w:ascii="Times New Roman" w:hAnsi="Times New Roman" w:cs="Times New Roman"/>
          <w:lang w:eastAsia="zh-Hans"/>
        </w:rPr>
        <w:t>A dashboard that allows users to search for violation centers according to the violation description, zip code and so on</w:t>
      </w:r>
    </w:p>
    <w:p>
      <w:pPr>
        <w:pStyle w:val="5"/>
        <w:numPr>
          <w:ilvl w:val="0"/>
          <w:numId w:val="4"/>
        </w:numPr>
        <w:ind w:leftChars="0"/>
        <w:jc w:val="both"/>
        <w:rPr>
          <w:rFonts w:ascii="Times New Roman" w:hAnsi="Times New Roman" w:cs="Times New Roman"/>
        </w:rPr>
      </w:pPr>
      <w:r>
        <w:rPr>
          <w:rFonts w:ascii="Times New Roman" w:hAnsi="Times New Roman" w:cs="Times New Roman"/>
        </w:rPr>
        <w:t>Time trend graph reflecting average critical violation rate over time</w:t>
      </w:r>
    </w:p>
    <w:p>
      <w:pPr>
        <w:pStyle w:val="5"/>
        <w:numPr>
          <w:ilvl w:val="0"/>
          <w:numId w:val="4"/>
        </w:numPr>
        <w:ind w:leftChars="0"/>
        <w:jc w:val="both"/>
        <w:rPr>
          <w:rFonts w:ascii="Times New Roman" w:hAnsi="Times New Roman" w:cs="Times New Roman"/>
        </w:rPr>
      </w:pPr>
      <w:r>
        <w:rPr>
          <w:rFonts w:ascii="Times New Roman" w:hAnsi="Times New Roman" w:cs="Times New Roman"/>
        </w:rPr>
        <w:t>Histograms or scatterplots showing relevant information, e.g. the number of different age-range program in each borough</w:t>
      </w:r>
    </w:p>
    <w:p>
      <w:pPr>
        <w:pStyle w:val="5"/>
        <w:numPr>
          <w:ilvl w:val="0"/>
          <w:numId w:val="3"/>
        </w:numPr>
        <w:ind w:leftChars="0"/>
        <w:jc w:val="both"/>
        <w:rPr>
          <w:rFonts w:ascii="Times New Roman" w:hAnsi="Times New Roman" w:cs="Times New Roman"/>
        </w:rPr>
      </w:pPr>
      <w:r>
        <w:rPr>
          <w:rFonts w:ascii="Times New Roman" w:hAnsi="Times New Roman" w:cs="Times New Roman"/>
        </w:rPr>
        <w:t xml:space="preserve">Coding challenges: </w:t>
      </w:r>
    </w:p>
    <w:p>
      <w:pPr>
        <w:pStyle w:val="5"/>
        <w:ind w:leftChars="0"/>
        <w:jc w:val="both"/>
        <w:rPr>
          <w:rFonts w:ascii="Times New Roman" w:hAnsi="Times New Roman" w:cs="Times New Roman"/>
        </w:rPr>
      </w:pPr>
      <w:r>
        <w:rPr>
          <w:rFonts w:ascii="Times New Roman" w:hAnsi="Times New Roman" w:cs="Times New Roman"/>
        </w:rPr>
        <w:t>We need a clear understanding and their relations on the four columns: violation rate, average violation rate, critical violation rate, average violation rate. Some other useful datasets influencing childcare should be found to produce a more comprehensive outcome.</w:t>
      </w:r>
    </w:p>
    <w:p>
      <w:pPr>
        <w:jc w:val="both"/>
        <w:rPr>
          <w:rFonts w:ascii="Times New Roman" w:hAnsi="Times New Roman" w:cs="Times New Roman"/>
        </w:rPr>
      </w:pPr>
    </w:p>
    <w:p>
      <w:pPr>
        <w:pStyle w:val="5"/>
        <w:numPr>
          <w:ilvl w:val="0"/>
          <w:numId w:val="1"/>
        </w:numPr>
        <w:ind w:leftChars="0"/>
        <w:jc w:val="both"/>
        <w:rPr>
          <w:rFonts w:ascii="Times New Roman" w:hAnsi="Times New Roman" w:cs="Times New Roman"/>
        </w:rPr>
      </w:pPr>
      <w:r>
        <w:rPr>
          <w:rFonts w:ascii="Times New Roman" w:hAnsi="Times New Roman" w:cs="Times New Roman"/>
        </w:rPr>
        <w:t>The planned timeline</w:t>
      </w:r>
    </w:p>
    <w:p>
      <w:pPr>
        <w:jc w:val="both"/>
        <w:rPr>
          <w:rFonts w:ascii="Times New Roman" w:hAnsi="Times New Roman" w:cs="Times New Roman"/>
        </w:rPr>
      </w:pPr>
      <w:r>
        <w:rPr>
          <w:rFonts w:ascii="Times New Roman" w:hAnsi="Times New Roman" w:cs="Times New Roman"/>
        </w:rPr>
        <w:t>10/28 – 11/12 Team registration and proposal</w:t>
      </w:r>
    </w:p>
    <w:p>
      <w:pPr>
        <w:jc w:val="both"/>
        <w:rPr>
          <w:rFonts w:ascii="Times New Roman" w:hAnsi="Times New Roman" w:cs="Times New Roman"/>
        </w:rPr>
      </w:pPr>
      <w:r>
        <w:rPr>
          <w:rFonts w:ascii="Times New Roman" w:hAnsi="Times New Roman" w:cs="Times New Roman"/>
        </w:rPr>
        <w:t xml:space="preserve">11/15 – 11/18 Project review meeting </w:t>
      </w:r>
    </w:p>
    <w:p>
      <w:pPr>
        <w:jc w:val="both"/>
        <w:rPr>
          <w:rFonts w:ascii="Times New Roman" w:hAnsi="Times New Roman" w:cs="Times New Roman"/>
        </w:rPr>
      </w:pPr>
      <w:r>
        <w:rPr>
          <w:rFonts w:ascii="Times New Roman" w:hAnsi="Times New Roman" w:cs="Times New Roman"/>
        </w:rPr>
        <w:t>11/21 – 11/25 Discussion and adjustment based on the project review meeting</w:t>
      </w:r>
    </w:p>
    <w:p>
      <w:pPr>
        <w:jc w:val="both"/>
        <w:rPr>
          <w:rFonts w:ascii="Times New Roman" w:hAnsi="Times New Roman" w:cs="Times New Roman"/>
        </w:rPr>
      </w:pPr>
      <w:r>
        <w:rPr>
          <w:rFonts w:ascii="Times New Roman" w:hAnsi="Times New Roman" w:cs="Times New Roman"/>
        </w:rPr>
        <w:t>11/28 – 12/3 Import, tidy and manipulate the data; conduct planned analysis and visualization</w:t>
      </w:r>
    </w:p>
    <w:p>
      <w:pPr>
        <w:jc w:val="both"/>
        <w:rPr>
          <w:rFonts w:ascii="Times New Roman" w:hAnsi="Times New Roman" w:cs="Times New Roman"/>
        </w:rPr>
      </w:pPr>
      <w:r>
        <w:rPr>
          <w:rFonts w:ascii="Times New Roman" w:hAnsi="Times New Roman" w:cs="Times New Roman"/>
        </w:rPr>
        <w:t>12/4 – 12/8 Finish the report, webpage and screencast</w:t>
      </w:r>
    </w:p>
    <w:p>
      <w:pPr>
        <w:jc w:val="both"/>
        <w:rPr>
          <w:rFonts w:ascii="Times New Roman" w:hAnsi="Times New Roman" w:cs="Times New Roman"/>
        </w:rPr>
      </w:pPr>
      <w:r>
        <w:rPr>
          <w:rFonts w:ascii="Times New Roman" w:hAnsi="Times New Roman" w:cs="Times New Roman"/>
        </w:rPr>
        <w:t>12/9 – 12/10 Revise (if necessary) and submit the project</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PMingLiU">
    <w:altName w:val="SimSun"/>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E77E9"/>
    <w:multiLevelType w:val="multilevel"/>
    <w:tmpl w:val="079E77E9"/>
    <w:lvl w:ilvl="0" w:tentative="0">
      <w:start w:val="1"/>
      <w:numFmt w:val="decimal"/>
      <w:lvlText w:val="%1."/>
      <w:lvlJc w:val="left"/>
      <w:pPr>
        <w:ind w:left="480" w:hanging="480"/>
      </w:p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
    <w:nsid w:val="38304BED"/>
    <w:multiLevelType w:val="multilevel"/>
    <w:tmpl w:val="38304BED"/>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43E431BA"/>
    <w:multiLevelType w:val="multilevel"/>
    <w:tmpl w:val="43E431B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60A72DAD"/>
    <w:multiLevelType w:val="multilevel"/>
    <w:tmpl w:val="60A72DAD"/>
    <w:lvl w:ilvl="0" w:tentative="0">
      <w:start w:val="1"/>
      <w:numFmt w:val="decimal"/>
      <w:lvlText w:val="(%1)"/>
      <w:lvlJc w:val="left"/>
      <w:pPr>
        <w:ind w:left="960" w:hanging="480"/>
      </w:p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trackRevisions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AC"/>
    <w:rsid w:val="00002B8D"/>
    <w:rsid w:val="0033260E"/>
    <w:rsid w:val="0050180B"/>
    <w:rsid w:val="005B2C0A"/>
    <w:rsid w:val="00897333"/>
    <w:rsid w:val="00B8287A"/>
    <w:rsid w:val="00C76A32"/>
    <w:rsid w:val="00CF3BD1"/>
    <w:rsid w:val="00D36E5C"/>
    <w:rsid w:val="00D95DAC"/>
    <w:rsid w:val="00EC60B5"/>
    <w:rsid w:val="2A801B17"/>
    <w:rsid w:val="54FD2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iPriority w:val="0"/>
    <w:pPr>
      <w:spacing w:beforeAutospacing="1" w:afterAutospacing="1"/>
    </w:pPr>
    <w:rPr>
      <w:rFonts w:cs="Times New Roman"/>
      <w:kern w:val="0"/>
      <w:szCs w:val="24"/>
      <w:lang w:eastAsia="zh-CN"/>
    </w:rPr>
  </w:style>
  <w:style w:type="paragraph" w:styleId="5">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623</Words>
  <Characters>3555</Characters>
  <Lines>29</Lines>
  <Paragraphs>8</Paragraphs>
  <TotalTime>114</TotalTime>
  <ScaleCrop>false</ScaleCrop>
  <LinksUpToDate>false</LinksUpToDate>
  <CharactersWithSpaces>4170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2022-11-12T03:15:00Z</dcterms:created>
  <dc:creator>牛仰堯</dc:creator>
  <cp:lastModifiedBy>user</cp:lastModifiedBy>
  <dcterms:modified xsi:type="dcterms:W3CDTF">2022-11-12T16:13:02Z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776B56B83E4F4B5C9CCA7F700F643658</vt:lpwstr>
  </property>
</Properties>
</file>